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6474B" w14:textId="1D588D73" w:rsidR="004A3927" w:rsidRDefault="00A613EE">
      <w:pPr>
        <w:pStyle w:val="Title"/>
        <w:jc w:val="center"/>
      </w:pPr>
      <w:r>
        <w:t>LMO Board Meeting Minutes</w:t>
      </w:r>
    </w:p>
    <w:p w14:paraId="7F69C250" w14:textId="56E3A7BC" w:rsidR="00FC509F" w:rsidRDefault="00A613EE">
      <w:pPr>
        <w:pStyle w:val="Subtitle"/>
        <w:jc w:val="center"/>
      </w:pPr>
      <w:r>
        <w:t>Minutes</w:t>
      </w:r>
      <w:r w:rsidR="00831A47">
        <w:t xml:space="preserve"> </w:t>
      </w:r>
      <w:r>
        <w:t>from</w:t>
      </w:r>
      <w:r w:rsidR="00831A47">
        <w:t xml:space="preserve"> </w:t>
      </w:r>
      <w:r>
        <w:t>Lifecycle Modeling Organization Board of Directors</w:t>
      </w:r>
      <w:r w:rsidR="00831A47">
        <w:t xml:space="preserve"> Meetings, including Action Items.</w:t>
      </w:r>
    </w:p>
    <w:p w14:paraId="17506E80" w14:textId="118ADE39" w:rsidR="00FC509F" w:rsidRDefault="00831A47">
      <w:pPr>
        <w:pStyle w:val="Heading1"/>
      </w:pPr>
      <w:r>
        <w:t>1</w:t>
      </w:r>
      <w:r w:rsidR="00FC509F">
        <w:t>.</w:t>
      </w:r>
      <w:r w:rsidR="008E387C">
        <w:t xml:space="preserve"> </w:t>
      </w:r>
      <w:r>
        <w:t>LM</w:t>
      </w:r>
      <w:r w:rsidR="00A415A3">
        <w:t xml:space="preserve">O BOD </w:t>
      </w:r>
      <w:r>
        <w:t xml:space="preserve">Minutes </w:t>
      </w:r>
      <w:r w:rsidR="007B03D4">
        <w:t>–</w:t>
      </w:r>
      <w:r>
        <w:t xml:space="preserve"> </w:t>
      </w:r>
      <w:r w:rsidR="00D90B92">
        <w:t>1</w:t>
      </w:r>
      <w:r w:rsidR="007B03D4">
        <w:t xml:space="preserve"> </w:t>
      </w:r>
      <w:r w:rsidR="00D90B92">
        <w:t>Ju</w:t>
      </w:r>
      <w:r w:rsidR="000C2089">
        <w:t>ly</w:t>
      </w:r>
      <w:r w:rsidR="00D90B92">
        <w:t xml:space="preserve"> </w:t>
      </w:r>
      <w:r w:rsidR="004D264A">
        <w:t>202</w:t>
      </w:r>
      <w:r w:rsidR="00196489">
        <w:t>5</w:t>
      </w:r>
      <w:r>
        <w:t xml:space="preserve"> Web Conference</w:t>
      </w:r>
    </w:p>
    <w:p w14:paraId="03ABECA9" w14:textId="0BE34491" w:rsidR="004A3927" w:rsidRDefault="00A613EE">
      <w:r>
        <w:t>Board</w:t>
      </w:r>
      <w:r w:rsidR="00831A47">
        <w:t xml:space="preserve"> Members:</w:t>
      </w:r>
    </w:p>
    <w:p w14:paraId="7FA4DBFB" w14:textId="4445419A" w:rsidR="004A3927" w:rsidRDefault="00831A47">
      <w:pPr>
        <w:numPr>
          <w:ilvl w:val="0"/>
          <w:numId w:val="1"/>
        </w:numPr>
      </w:pPr>
      <w:r>
        <w:t xml:space="preserve">Steve Dam </w:t>
      </w:r>
    </w:p>
    <w:p w14:paraId="76006770" w14:textId="77777777" w:rsidR="005867CF" w:rsidRDefault="00E63FD4" w:rsidP="005867CF">
      <w:pPr>
        <w:numPr>
          <w:ilvl w:val="0"/>
          <w:numId w:val="1"/>
        </w:numPr>
      </w:pPr>
      <w:r>
        <w:t>Sarah Rudder</w:t>
      </w:r>
    </w:p>
    <w:p w14:paraId="0DACF53C" w14:textId="28FC66CC" w:rsidR="00630C48" w:rsidRDefault="000C2089" w:rsidP="005867CF">
      <w:pPr>
        <w:numPr>
          <w:ilvl w:val="0"/>
          <w:numId w:val="1"/>
        </w:numPr>
      </w:pPr>
      <w:r>
        <w:t>Michael Fults</w:t>
      </w:r>
    </w:p>
    <w:p w14:paraId="01E2F7FF" w14:textId="7152A669" w:rsidR="00E63FD4" w:rsidRDefault="00E63FD4">
      <w:pPr>
        <w:numPr>
          <w:ilvl w:val="0"/>
          <w:numId w:val="1"/>
        </w:numPr>
      </w:pPr>
      <w:r>
        <w:t>Warren Vaneman</w:t>
      </w:r>
    </w:p>
    <w:p w14:paraId="054D234E" w14:textId="023DABCC" w:rsidR="005867CF" w:rsidRDefault="005867CF">
      <w:pPr>
        <w:numPr>
          <w:ilvl w:val="0"/>
          <w:numId w:val="1"/>
        </w:numPr>
      </w:pPr>
      <w:r>
        <w:t>Elizabeth Steiner</w:t>
      </w:r>
    </w:p>
    <w:p w14:paraId="61958763" w14:textId="603D46E1" w:rsidR="0095385D" w:rsidRDefault="00831A47" w:rsidP="0095385D">
      <w:pPr>
        <w:pStyle w:val="Heading1"/>
      </w:pPr>
      <w:r>
        <w:t>2</w:t>
      </w:r>
      <w:r w:rsidR="00FC509F">
        <w:t>.</w:t>
      </w:r>
      <w:r w:rsidR="008E387C">
        <w:t xml:space="preserve"> </w:t>
      </w:r>
      <w:r>
        <w:t>Agenda:</w:t>
      </w:r>
    </w:p>
    <w:p w14:paraId="07B90C59" w14:textId="089279B2" w:rsidR="00917ACB" w:rsidRDefault="00196489" w:rsidP="00992025">
      <w:pPr>
        <w:pStyle w:val="ListParagraph"/>
        <w:numPr>
          <w:ilvl w:val="0"/>
          <w:numId w:val="8"/>
        </w:numPr>
      </w:pPr>
      <w:r>
        <w:t xml:space="preserve">Minutes and </w:t>
      </w:r>
      <w:r w:rsidR="00917ACB">
        <w:t>Action Item Review</w:t>
      </w:r>
    </w:p>
    <w:p w14:paraId="7C8499F4" w14:textId="7C71E094" w:rsidR="00992025" w:rsidRDefault="00992025" w:rsidP="00992025">
      <w:pPr>
        <w:pStyle w:val="ListParagraph"/>
        <w:numPr>
          <w:ilvl w:val="0"/>
          <w:numId w:val="8"/>
        </w:numPr>
      </w:pPr>
      <w:r>
        <w:t>MBSE</w:t>
      </w:r>
      <w:r w:rsidR="00917ACB">
        <w:t>-</w:t>
      </w:r>
      <w:r>
        <w:t>CON 202</w:t>
      </w:r>
      <w:r w:rsidR="00CF4E29">
        <w:t>6</w:t>
      </w:r>
      <w:r w:rsidR="00917ACB">
        <w:t xml:space="preserve"> Planning</w:t>
      </w:r>
    </w:p>
    <w:p w14:paraId="7CCB8D7C" w14:textId="068075AA" w:rsidR="00992025" w:rsidRDefault="00241BB6" w:rsidP="00992025">
      <w:pPr>
        <w:pStyle w:val="ListParagraph"/>
        <w:numPr>
          <w:ilvl w:val="0"/>
          <w:numId w:val="8"/>
        </w:numPr>
      </w:pPr>
      <w:r>
        <w:t>Value Proposition for LMO Membership</w:t>
      </w:r>
    </w:p>
    <w:p w14:paraId="6923B3C4" w14:textId="4857F4CF" w:rsidR="00FC509F" w:rsidRDefault="00831A47" w:rsidP="007742A1">
      <w:pPr>
        <w:pStyle w:val="Heading1"/>
      </w:pPr>
      <w:r>
        <w:t>3</w:t>
      </w:r>
      <w:r w:rsidR="00FC509F">
        <w:t>.</w:t>
      </w:r>
      <w:r w:rsidR="008E387C">
        <w:t xml:space="preserve"> </w:t>
      </w:r>
      <w:r>
        <w:t>Minutes</w:t>
      </w:r>
    </w:p>
    <w:p w14:paraId="19B465F5" w14:textId="31D03044" w:rsidR="00FC509F" w:rsidRDefault="00831A47">
      <w:pPr>
        <w:pStyle w:val="Heading2"/>
      </w:pPr>
      <w:r>
        <w:t>3.1</w:t>
      </w:r>
      <w:r w:rsidR="00FC509F">
        <w:t>.</w:t>
      </w:r>
      <w:r w:rsidR="008E387C">
        <w:t xml:space="preserve"> </w:t>
      </w:r>
      <w:r>
        <w:t>Meeting commenced</w:t>
      </w:r>
    </w:p>
    <w:p w14:paraId="1A280EF0" w14:textId="2D52C4EF" w:rsidR="00567B01" w:rsidRDefault="009E10F4" w:rsidP="009E10F4">
      <w:r>
        <w:t xml:space="preserve">Meeting began around </w:t>
      </w:r>
      <w:r w:rsidR="005867CF">
        <w:t>3</w:t>
      </w:r>
      <w:r w:rsidR="00324181">
        <w:t>:0</w:t>
      </w:r>
      <w:r w:rsidR="00F54238">
        <w:t>5</w:t>
      </w:r>
      <w:r>
        <w:t xml:space="preserve"> </w:t>
      </w:r>
      <w:r w:rsidR="00992025">
        <w:t>P</w:t>
      </w:r>
      <w:r>
        <w:t>M E</w:t>
      </w:r>
      <w:r w:rsidR="00896458">
        <w:t>D</w:t>
      </w:r>
      <w:r>
        <w:t xml:space="preserve">T. </w:t>
      </w:r>
      <w:r w:rsidR="004E5E2D">
        <w:t>A quorum was present</w:t>
      </w:r>
      <w:r w:rsidR="007B03D4">
        <w:t>.</w:t>
      </w:r>
    </w:p>
    <w:p w14:paraId="45B8907B" w14:textId="02B85369" w:rsidR="00902679" w:rsidRDefault="00475033" w:rsidP="00902679">
      <w:pPr>
        <w:pStyle w:val="Heading2"/>
      </w:pPr>
      <w:r>
        <w:t xml:space="preserve">3.2. </w:t>
      </w:r>
      <w:r w:rsidR="00196489">
        <w:t xml:space="preserve">Minutes and </w:t>
      </w:r>
      <w:r w:rsidR="00324181">
        <w:t>Action Item Review</w:t>
      </w:r>
    </w:p>
    <w:p w14:paraId="228383E8" w14:textId="30AA9CB3" w:rsidR="00D04D22" w:rsidRDefault="00D04D22" w:rsidP="00D04D22">
      <w:r>
        <w:t>3:05 Review of Last Meeting</w:t>
      </w:r>
    </w:p>
    <w:p w14:paraId="61F88437" w14:textId="33345D22" w:rsidR="00D04D22" w:rsidRDefault="00D04D22" w:rsidP="00D04D22">
      <w:r>
        <w:t>3:15 Value Proposition</w:t>
      </w:r>
    </w:p>
    <w:p w14:paraId="407AB36A" w14:textId="0E7413DE" w:rsidR="00DE0EBD" w:rsidRDefault="00DE0EBD" w:rsidP="00D04D22">
      <w:r>
        <w:t>3:30 Certification Levels for LML</w:t>
      </w:r>
    </w:p>
    <w:p w14:paraId="1152286B" w14:textId="00EEB84B" w:rsidR="00241BB6" w:rsidRDefault="00241BB6" w:rsidP="00D04D22">
      <w:r>
        <w:t>3:45 Members Pricing</w:t>
      </w:r>
    </w:p>
    <w:p w14:paraId="174FED7F" w14:textId="0F608F39" w:rsidR="00241BB6" w:rsidRDefault="00241BB6" w:rsidP="00D04D22">
      <w:r>
        <w:t>3:50 HubSpot</w:t>
      </w:r>
    </w:p>
    <w:p w14:paraId="747B6AC4" w14:textId="3E657A04" w:rsidR="005867CF" w:rsidRDefault="005867CF" w:rsidP="00D04D22">
      <w:r>
        <w:t>4:00 MBSECON to EDGE</w:t>
      </w:r>
    </w:p>
    <w:p w14:paraId="27E0CB22" w14:textId="1BE05A84" w:rsidR="005867CF" w:rsidRPr="00D04D22" w:rsidRDefault="005867CF" w:rsidP="005867CF">
      <w:r>
        <w:t>4:30 Adjourn</w:t>
      </w:r>
    </w:p>
    <w:p w14:paraId="7CB2915F" w14:textId="1E48ADFE" w:rsidR="00823C0B" w:rsidRDefault="00823C0B" w:rsidP="00823C0B">
      <w:pPr>
        <w:pStyle w:val="Heading2"/>
      </w:pPr>
      <w:r>
        <w:t>3.</w:t>
      </w:r>
      <w:r w:rsidR="00C82452">
        <w:t>3</w:t>
      </w:r>
      <w:r>
        <w:t xml:space="preserve">. </w:t>
      </w:r>
      <w:r w:rsidR="00917ACB">
        <w:t>MBSE-CON 202</w:t>
      </w:r>
      <w:r w:rsidR="00CF4E29">
        <w:t>6</w:t>
      </w:r>
      <w:r w:rsidR="00917ACB">
        <w:t xml:space="preserve"> Planning</w:t>
      </w:r>
    </w:p>
    <w:p w14:paraId="03DAB93F" w14:textId="5DF33632" w:rsidR="00D04D22" w:rsidRPr="00D04D22" w:rsidRDefault="00D04D22" w:rsidP="005867CF">
      <w:r>
        <w:t>2026 April 29-30</w:t>
      </w:r>
      <w:r w:rsidRPr="005867CF">
        <w:rPr>
          <w:vertAlign w:val="superscript"/>
        </w:rPr>
        <w:t>th</w:t>
      </w:r>
      <w:r>
        <w:t xml:space="preserve"> at UCF Rosen College, Orlando, FL</w:t>
      </w:r>
    </w:p>
    <w:p w14:paraId="275A504E" w14:textId="6DEC9A23" w:rsidR="00C07991" w:rsidRDefault="00C07991" w:rsidP="00C07991">
      <w:pPr>
        <w:pStyle w:val="Heading2"/>
      </w:pPr>
      <w:r>
        <w:t>3.</w:t>
      </w:r>
      <w:r w:rsidR="00C82452">
        <w:t>4</w:t>
      </w:r>
      <w:r>
        <w:t>. Miscellaneous</w:t>
      </w:r>
    </w:p>
    <w:p w14:paraId="7C225419" w14:textId="080EF617" w:rsidR="00C82452" w:rsidRDefault="00C82452" w:rsidP="00C82452">
      <w:r>
        <w:t>None.</w:t>
      </w:r>
    </w:p>
    <w:p w14:paraId="445DF8C8" w14:textId="7D6CCE19" w:rsidR="00FC509F" w:rsidRDefault="00831A47">
      <w:pPr>
        <w:pStyle w:val="Heading2"/>
      </w:pPr>
      <w:r>
        <w:t>3.</w:t>
      </w:r>
      <w:r w:rsidR="00C07991">
        <w:t>6</w:t>
      </w:r>
      <w:r w:rsidR="00FC509F">
        <w:t>.</w:t>
      </w:r>
      <w:r w:rsidR="00DF508D">
        <w:t xml:space="preserve"> </w:t>
      </w:r>
      <w:r>
        <w:t>Next Meeting</w:t>
      </w:r>
      <w:r w:rsidR="00B044DC">
        <w:t>(s)</w:t>
      </w:r>
    </w:p>
    <w:p w14:paraId="641DD79D" w14:textId="5F4680D0" w:rsidR="00FC509F" w:rsidRDefault="00DF508D">
      <w:r>
        <w:t xml:space="preserve">Scheduled for </w:t>
      </w:r>
      <w:r w:rsidR="00F56FD1">
        <w:t>Wednesday</w:t>
      </w:r>
      <w:r w:rsidR="00FB02D3">
        <w:t xml:space="preserve">, </w:t>
      </w:r>
      <w:r w:rsidR="000C2089">
        <w:t>6</w:t>
      </w:r>
      <w:r w:rsidR="00D90B92">
        <w:t xml:space="preserve"> </w:t>
      </w:r>
      <w:proofErr w:type="gramStart"/>
      <w:r w:rsidR="000C2089">
        <w:t>August</w:t>
      </w:r>
      <w:r w:rsidR="00FB02D3">
        <w:t>,</w:t>
      </w:r>
      <w:proofErr w:type="gramEnd"/>
      <w:r w:rsidR="00FB02D3">
        <w:t xml:space="preserve"> 202</w:t>
      </w:r>
      <w:r w:rsidR="00C82452">
        <w:t>5</w:t>
      </w:r>
      <w:r w:rsidR="00FB02D3">
        <w:t xml:space="preserve"> at </w:t>
      </w:r>
      <w:r w:rsidR="00D90B92">
        <w:t>3</w:t>
      </w:r>
      <w:r w:rsidR="00FB02D3">
        <w:t>:00 PM E</w:t>
      </w:r>
      <w:r w:rsidR="00E80404">
        <w:t>D</w:t>
      </w:r>
      <w:r w:rsidR="00FB02D3">
        <w:t>T</w:t>
      </w:r>
    </w:p>
    <w:p w14:paraId="67E57C66" w14:textId="6CB1C733" w:rsidR="00FC509F" w:rsidRDefault="00FC509F" w:rsidP="00FC509F">
      <w:pPr>
        <w:pStyle w:val="Heading2"/>
      </w:pPr>
      <w:r>
        <w:t>3.</w:t>
      </w:r>
      <w:r w:rsidR="00C07991">
        <w:t>7</w:t>
      </w:r>
      <w:r>
        <w:t>.</w:t>
      </w:r>
      <w:r w:rsidR="00DF508D">
        <w:t xml:space="preserve"> </w:t>
      </w:r>
      <w:r>
        <w:t>Meeting Adjourned</w:t>
      </w:r>
    </w:p>
    <w:p w14:paraId="258414FC" w14:textId="569DF5FC" w:rsidR="00FC509F" w:rsidRDefault="00246D7B">
      <w:r>
        <w:t xml:space="preserve">Meeting </w:t>
      </w:r>
      <w:r w:rsidR="00C2099E">
        <w:t>at</w:t>
      </w:r>
      <w:r>
        <w:t xml:space="preserve"> </w:t>
      </w:r>
      <w:r w:rsidR="005867CF">
        <w:t>4</w:t>
      </w:r>
      <w:r w:rsidR="00C57DCE">
        <w:t>:</w:t>
      </w:r>
      <w:r w:rsidR="00C15900">
        <w:t>3</w:t>
      </w:r>
      <w:r w:rsidR="005867CF">
        <w:t>0</w:t>
      </w:r>
      <w:r w:rsidR="000B6A19">
        <w:t xml:space="preserve"> PM E</w:t>
      </w:r>
      <w:r w:rsidR="00896458">
        <w:t>D</w:t>
      </w:r>
      <w:r w:rsidR="000B6A19">
        <w:t>T.</w:t>
      </w:r>
    </w:p>
    <w:p w14:paraId="17E65C98" w14:textId="0EE03D42" w:rsidR="009B04F5" w:rsidRPr="009B04F5" w:rsidRDefault="00831A47" w:rsidP="008E3414">
      <w:pPr>
        <w:pStyle w:val="Heading1"/>
      </w:pPr>
      <w:r>
        <w:lastRenderedPageBreak/>
        <w:t>4</w:t>
      </w:r>
      <w:r w:rsidR="00FC509F">
        <w:t>.</w:t>
      </w:r>
      <w:r w:rsidR="00DF508D">
        <w:t xml:space="preserve"> </w:t>
      </w:r>
      <w:r>
        <w:t>Action Items</w:t>
      </w: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2003"/>
        <w:gridCol w:w="1741"/>
        <w:gridCol w:w="1872"/>
      </w:tblGrid>
      <w:tr w:rsidR="004A3927" w14:paraId="405E4840" w14:textId="77777777" w:rsidTr="001D4E88">
        <w:trPr>
          <w:tblHeader/>
        </w:trPr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1EB7427" w14:textId="77777777" w:rsidR="004A3927" w:rsidRDefault="00831A47">
            <w:r>
              <w:t>Number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0D3F7BA" w14:textId="77777777" w:rsidR="004A3927" w:rsidRDefault="00831A47">
            <w:r>
              <w:t>Action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ED36233" w14:textId="77777777" w:rsidR="004A3927" w:rsidRDefault="00831A47">
            <w:r>
              <w:t>Responsible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E6B313F" w14:textId="77777777" w:rsidR="004A3927" w:rsidRDefault="00831A47">
            <w:r>
              <w:t>Date Due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14CF4F6" w14:textId="77777777" w:rsidR="004A3927" w:rsidRDefault="00831A47">
            <w:r>
              <w:t>Status</w:t>
            </w:r>
          </w:p>
        </w:tc>
      </w:tr>
      <w:tr w:rsidR="00956B68" w14:paraId="5855AA88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0C362A4" w14:textId="6ACC19B3" w:rsidR="00956B68" w:rsidRDefault="00956B68" w:rsidP="00FC0FC6">
            <w:r>
              <w:t>2024-3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2AC1788" w14:textId="082B52A0" w:rsidR="00956B68" w:rsidRDefault="00956B68" w:rsidP="00FC0FC6">
            <w:r>
              <w:t>Contact Kathy Laskey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F0F69E3" w14:textId="66195419" w:rsidR="00956B68" w:rsidRDefault="00956B68" w:rsidP="00FC0FC6">
            <w:r>
              <w:t>Bill Scheible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D5E0D1F" w14:textId="14F5389B" w:rsidR="00956B68" w:rsidRDefault="00956B68" w:rsidP="00FC0FC6">
            <w:r>
              <w:t>8/10/2024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C2A2837" w14:textId="666F4C52" w:rsidR="00956B68" w:rsidRDefault="00956B68" w:rsidP="00FC0FC6">
            <w:r>
              <w:t>Open</w:t>
            </w:r>
          </w:p>
        </w:tc>
      </w:tr>
      <w:tr w:rsidR="00E80404" w14:paraId="5B3FFF38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2865E79" w14:textId="37E8806C" w:rsidR="00E80404" w:rsidRDefault="00E80404" w:rsidP="00E80404">
            <w:r>
              <w:t>2024-5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7E33342" w14:textId="05E54560" w:rsidR="00E80404" w:rsidRDefault="00E80404" w:rsidP="00E80404">
            <w:r>
              <w:t>Obtain slot for LMO/LML paper at IW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23222A6" w14:textId="5F6E7C5A" w:rsidR="00E80404" w:rsidRDefault="00E80404" w:rsidP="00E80404">
            <w:r>
              <w:t>Bill Scheible</w:t>
            </w:r>
            <w:r w:rsidR="00E63FD4">
              <w:t>/Sarah Rudder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8681291" w14:textId="5CA6D3A6" w:rsidR="00E80404" w:rsidRDefault="00E80404" w:rsidP="00E80404">
            <w:r>
              <w:t>8/10/2024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B9D43D3" w14:textId="07126DCF" w:rsidR="00E80404" w:rsidRDefault="00E80404" w:rsidP="00E80404">
            <w:r>
              <w:t>Open</w:t>
            </w:r>
          </w:p>
        </w:tc>
      </w:tr>
      <w:tr w:rsidR="00E80404" w14:paraId="7C10E1C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4BCCDF0" w14:textId="769C94BA" w:rsidR="00E80404" w:rsidRDefault="00D90B92" w:rsidP="00E80404">
            <w:del w:id="0" w:author="Sarah Rudder" w:date="2025-07-01T16:29:00Z" w16du:dateUtc="2025-07-01T20:29:00Z">
              <w:r w:rsidDel="00A3754D">
                <w:delText>2025-5-1</w:delText>
              </w:r>
            </w:del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A355CC2" w14:textId="43F5988F" w:rsidR="00E80404" w:rsidRDefault="00D90B92" w:rsidP="00E80404">
            <w:del w:id="1" w:author="Sarah Rudder" w:date="2025-07-01T16:29:00Z" w16du:dateUtc="2025-07-01T20:29:00Z">
              <w:r w:rsidDel="00A3754D">
                <w:delText>MBSECON 2025 YouTube Channel</w:delText>
              </w:r>
            </w:del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C345FE3" w14:textId="78648956" w:rsidR="00E80404" w:rsidRDefault="00D90B92" w:rsidP="00E80404">
            <w:del w:id="2" w:author="Sarah Rudder" w:date="2025-07-01T16:29:00Z" w16du:dateUtc="2025-07-01T20:29:00Z">
              <w:r w:rsidDel="00A3754D">
                <w:delText>Elizabeth Steiner</w:delText>
              </w:r>
            </w:del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04F4008" w14:textId="636CFC93" w:rsidR="00E80404" w:rsidRDefault="00E80404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B58786E" w14:textId="49B788EB" w:rsidR="00E80404" w:rsidRDefault="000C2089" w:rsidP="00E80404">
            <w:del w:id="3" w:author="Sarah Rudder" w:date="2025-07-01T16:29:00Z" w16du:dateUtc="2025-07-01T20:29:00Z">
              <w:r w:rsidDel="00A3754D">
                <w:delText>Closed</w:delText>
              </w:r>
            </w:del>
          </w:p>
        </w:tc>
      </w:tr>
      <w:tr w:rsidR="00E80404" w14:paraId="647D5F2A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27B674B" w14:textId="1C38DE7A" w:rsidR="00E80404" w:rsidRDefault="00D90B92" w:rsidP="00E80404">
            <w:del w:id="4" w:author="Sarah Rudder" w:date="2025-07-01T16:29:00Z" w16du:dateUtc="2025-07-01T20:29:00Z">
              <w:r w:rsidDel="00A3754D">
                <w:delText>2025-5-2</w:delText>
              </w:r>
            </w:del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3366457" w14:textId="20F08624" w:rsidR="00E80404" w:rsidRDefault="00D90B92" w:rsidP="00E80404">
            <w:del w:id="5" w:author="Sarah Rudder" w:date="2025-07-01T16:29:00Z" w16du:dateUtc="2025-07-01T20:29:00Z">
              <w:r w:rsidDel="00A3754D">
                <w:delText>Contact Rosen for Conference Dates</w:delText>
              </w:r>
            </w:del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8B42B01" w14:textId="30EA0DC0" w:rsidR="00E80404" w:rsidRDefault="00D90B92" w:rsidP="00E80404">
            <w:del w:id="6" w:author="Sarah Rudder" w:date="2025-07-01T16:29:00Z" w16du:dateUtc="2025-07-01T20:29:00Z">
              <w:r w:rsidDel="00A3754D">
                <w:delText>Bill Scheible</w:delText>
              </w:r>
            </w:del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2E2B78E" w14:textId="396290F8" w:rsidR="00E80404" w:rsidRDefault="00E80404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EA89588" w14:textId="7002A7BE" w:rsidR="00E80404" w:rsidRDefault="000C2089" w:rsidP="00E80404">
            <w:del w:id="7" w:author="Sarah Rudder" w:date="2025-07-01T16:29:00Z" w16du:dateUtc="2025-07-01T20:29:00Z">
              <w:r w:rsidDel="00A3754D">
                <w:delText>Closed</w:delText>
              </w:r>
            </w:del>
          </w:p>
        </w:tc>
      </w:tr>
      <w:tr w:rsidR="00C57DCE" w14:paraId="28952515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2A93913" w14:textId="791FCB88" w:rsidR="00C57DCE" w:rsidRDefault="00D90B92" w:rsidP="00E80404">
            <w:del w:id="8" w:author="Sarah Rudder" w:date="2025-07-01T16:29:00Z" w16du:dateUtc="2025-07-01T20:29:00Z">
              <w:r w:rsidDel="00A3754D">
                <w:delText>2025-5-3</w:delText>
              </w:r>
            </w:del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0FF565B" w14:textId="60510BF5" w:rsidR="00C57DCE" w:rsidRDefault="00D90B92" w:rsidP="00E80404">
            <w:del w:id="9" w:author="Sarah Rudder" w:date="2025-07-01T16:29:00Z" w16du:dateUtc="2025-07-01T20:29:00Z">
              <w:r w:rsidDel="00A3754D">
                <w:delText>WSRC Submission</w:delText>
              </w:r>
            </w:del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EA0D3B2" w14:textId="592EB342" w:rsidR="00C57DCE" w:rsidRDefault="00D90B92" w:rsidP="00E80404">
            <w:del w:id="10" w:author="Sarah Rudder" w:date="2025-07-01T16:29:00Z" w16du:dateUtc="2025-07-01T20:29:00Z">
              <w:r w:rsidDel="00A3754D">
                <w:delText>Sarah Rudder</w:delText>
              </w:r>
            </w:del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AE6506C" w14:textId="17B9098B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0A80358" w14:textId="4CBBBC2C" w:rsidR="00C57DCE" w:rsidRDefault="000C2089" w:rsidP="00E80404">
            <w:del w:id="11" w:author="Sarah Rudder" w:date="2025-07-01T16:29:00Z" w16du:dateUtc="2025-07-01T20:29:00Z">
              <w:r w:rsidDel="00A3754D">
                <w:delText>Closed</w:delText>
              </w:r>
            </w:del>
          </w:p>
        </w:tc>
      </w:tr>
      <w:tr w:rsidR="00C57DCE" w14:paraId="446824F3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ACDD5AC" w14:textId="63EB1824" w:rsidR="00C57DCE" w:rsidRDefault="00D04D22" w:rsidP="00E80404">
            <w:r>
              <w:t>2025-6-1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58AEEBF" w14:textId="0A2418FA" w:rsidR="00C57DCE" w:rsidRDefault="00D04D22" w:rsidP="00E80404">
            <w:r>
              <w:t xml:space="preserve">Save the Date Flyer for </w:t>
            </w:r>
            <w:r w:rsidR="005867CF">
              <w:t>IS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DF5BEE6" w14:textId="6DA71220" w:rsidR="00C57DCE" w:rsidRDefault="00D04D22" w:rsidP="00E80404">
            <w:r>
              <w:t>Sarah Rudder</w:t>
            </w:r>
            <w:r w:rsidR="005867CF">
              <w:t xml:space="preserve"> / Liz Steiner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7A94929" w14:textId="48CC7E5A" w:rsidR="00C57DCE" w:rsidRDefault="005867CF" w:rsidP="00E80404">
            <w:r>
              <w:t>7/20/25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46867EF" w14:textId="16EC3841" w:rsidR="00C57DCE" w:rsidRDefault="00DE0EBD" w:rsidP="00E80404">
            <w:r>
              <w:t>Open</w:t>
            </w:r>
          </w:p>
        </w:tc>
      </w:tr>
      <w:tr w:rsidR="00C57DCE" w14:paraId="629F7FCC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975453A" w14:textId="102F550C" w:rsidR="00C57DCE" w:rsidRDefault="00241BB6" w:rsidP="00E80404">
            <w:r>
              <w:t>2025-6-2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2EDA08E" w14:textId="5F7268DB" w:rsidR="00C57DCE" w:rsidRDefault="00241BB6" w:rsidP="00E80404">
            <w:r>
              <w:t>LMO Membership Pins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135434C" w14:textId="3F2BE355" w:rsidR="00C57DCE" w:rsidRDefault="00241BB6" w:rsidP="00E80404">
            <w:r>
              <w:t>Sarah Rudder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363A10A" w14:textId="19940F42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025BBBA" w14:textId="6BECB4C0" w:rsidR="00C57DCE" w:rsidRDefault="00241BB6" w:rsidP="00E80404">
            <w:r>
              <w:t>Open</w:t>
            </w:r>
          </w:p>
        </w:tc>
      </w:tr>
      <w:tr w:rsidR="00C57DCE" w14:paraId="716FBB90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ADDF6C9" w14:textId="3B90908C" w:rsidR="00C57DCE" w:rsidRDefault="005867CF" w:rsidP="00E80404">
            <w:r>
              <w:t>2025-6-3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05148B2" w14:textId="5FCE0A84" w:rsidR="00C57DCE" w:rsidRDefault="005867CF" w:rsidP="00E80404">
            <w:r>
              <w:t>Rebranding to EDGE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95EC009" w14:textId="695CC5E6" w:rsidR="00C57DCE" w:rsidRDefault="005867CF" w:rsidP="00E80404">
            <w:r>
              <w:t>Sarah Rudder / Liz Steiner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2F9FE46" w14:textId="7B58DB3D" w:rsidR="00C57DCE" w:rsidRDefault="005867CF" w:rsidP="00E80404">
            <w:r>
              <w:t>7/20/25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B9C9792" w14:textId="1C0FF603" w:rsidR="00C57DCE" w:rsidRDefault="005867CF" w:rsidP="00E80404">
            <w:r>
              <w:t>Open</w:t>
            </w:r>
          </w:p>
        </w:tc>
      </w:tr>
      <w:tr w:rsidR="00C57DCE" w14:paraId="2BF42423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070162A" w14:textId="519312BA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70F2F9D" w14:textId="12425219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CA2524F" w14:textId="5DE011E2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A3C63FC" w14:textId="3E517ABE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9D498BC" w14:textId="56DEB2F3" w:rsidR="00C57DCE" w:rsidRDefault="00C57DCE" w:rsidP="00E80404"/>
        </w:tc>
      </w:tr>
      <w:tr w:rsidR="00C57DCE" w14:paraId="7C871E2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0381411" w14:textId="40ABFB7F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266AEF6" w14:textId="20DC0404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852E496" w14:textId="3392CEDE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F184ACD" w14:textId="0BF7F5F1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1FA5B24" w14:textId="42A2DC38" w:rsidR="00C57DCE" w:rsidRDefault="00C57DCE" w:rsidP="00E80404"/>
        </w:tc>
      </w:tr>
      <w:tr w:rsidR="007D518E" w14:paraId="0FBCE127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59FAC6B" w14:textId="7CE716A0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9A66382" w14:textId="07C06964" w:rsidR="007D518E" w:rsidRDefault="007D518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F444C85" w14:textId="7B97E177" w:rsidR="007D518E" w:rsidRDefault="007D518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A383912" w14:textId="0CB17EA8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9F24E90" w14:textId="1054A037" w:rsidR="007D518E" w:rsidRDefault="007D518E" w:rsidP="00E80404"/>
        </w:tc>
      </w:tr>
      <w:tr w:rsidR="007D518E" w14:paraId="6193EE7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5742EA7" w14:textId="199325C4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52E9469" w14:textId="18E7E1D6" w:rsidR="007D518E" w:rsidRDefault="007D518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7004E85" w14:textId="12CF9F38" w:rsidR="007D518E" w:rsidRDefault="007D518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1D11E01" w14:textId="421BDDF7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E78F676" w14:textId="421F3688" w:rsidR="007D518E" w:rsidRDefault="007D518E" w:rsidP="00E80404"/>
        </w:tc>
      </w:tr>
      <w:tr w:rsidR="00C57DCE" w14:paraId="34CD0130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3AFB817" w14:textId="427BC52A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7360B04" w14:textId="2147BA38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F518F49" w14:textId="57BFC7A4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6F2E705" w14:textId="735ABB7D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F957C43" w14:textId="7AD78D3D" w:rsidR="00C57DCE" w:rsidRDefault="00C57DCE" w:rsidP="00E80404"/>
        </w:tc>
      </w:tr>
    </w:tbl>
    <w:p w14:paraId="41C8CD87" w14:textId="77777777" w:rsidR="004A3927" w:rsidRDefault="004A3927"/>
    <w:sectPr w:rsidR="004A392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36338" w14:textId="77777777" w:rsidR="00D033DF" w:rsidRDefault="00D033DF">
      <w:r>
        <w:separator/>
      </w:r>
    </w:p>
  </w:endnote>
  <w:endnote w:type="continuationSeparator" w:id="0">
    <w:p w14:paraId="284E91C4" w14:textId="77777777" w:rsidR="00D033DF" w:rsidRDefault="00D0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08168786"/>
      <w:docPartObj>
        <w:docPartGallery w:val="Page Numbers (Bottom of Page)"/>
        <w:docPartUnique/>
      </w:docPartObj>
    </w:sdtPr>
    <w:sdtContent>
      <w:p w14:paraId="432FCC23" w14:textId="77777777" w:rsidR="00FC509F" w:rsidRDefault="00FC509F" w:rsidP="00827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B73634" w14:textId="77777777" w:rsidR="00FC509F" w:rsidRDefault="00FC509F" w:rsidP="00FC50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0829423"/>
      <w:docPartObj>
        <w:docPartGallery w:val="Page Numbers (Bottom of Page)"/>
        <w:docPartUnique/>
      </w:docPartObj>
    </w:sdtPr>
    <w:sdtContent>
      <w:p w14:paraId="5078BFF6" w14:textId="77777777" w:rsidR="00FC509F" w:rsidRDefault="00FC509F" w:rsidP="00827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6916D6" w14:textId="06E59B87" w:rsidR="004A3927" w:rsidRDefault="00FC509F" w:rsidP="00FC50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color w:val="000000"/>
      </w:rPr>
    </w:pPr>
    <w:r>
      <w:rPr>
        <w:color w:val="000000"/>
      </w:rPr>
      <w:t>LM</w:t>
    </w:r>
    <w:r w:rsidR="00965FB8">
      <w:rPr>
        <w:color w:val="000000"/>
      </w:rPr>
      <w:t>O Board Meeting</w:t>
    </w:r>
    <w:r w:rsidR="00831A47">
      <w:rPr>
        <w:color w:val="000000"/>
      </w:rPr>
      <w:t xml:space="preserve"> </w:t>
    </w:r>
    <w:r w:rsidR="00965FB8">
      <w:rPr>
        <w:color w:val="000000"/>
      </w:rPr>
      <w:t>Minutes</w:t>
    </w: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7EFA1" w14:textId="77777777" w:rsidR="00D033DF" w:rsidRDefault="00D033DF">
      <w:r>
        <w:separator/>
      </w:r>
    </w:p>
  </w:footnote>
  <w:footnote w:type="continuationSeparator" w:id="0">
    <w:p w14:paraId="14AFB9C3" w14:textId="77777777" w:rsidR="00D033DF" w:rsidRDefault="00D03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5796B" w14:textId="5B5828C0" w:rsidR="00FC509F" w:rsidRDefault="00A613EE" w:rsidP="00B044DC">
    <w:pPr>
      <w:pStyle w:val="Header"/>
      <w:tabs>
        <w:tab w:val="clear" w:pos="4680"/>
      </w:tabs>
    </w:pPr>
    <w:r>
      <w:fldChar w:fldCharType="begin"/>
    </w:r>
    <w:r>
      <w:instrText xml:space="preserve"> INCLUDEPICTURE "https://www.lifecyclemodeling.org/hs-fs/hubfs/Landscape_Orange-Oct-26-2022-02-09-17-3170-PM.png?width=915&amp;height=300&amp;name=Landscape_Orange-Oct-26-2022-02-09-17-3170-PM.png" \* MERGEFORMATINET </w:instrText>
    </w:r>
    <w:r>
      <w:fldChar w:fldCharType="separate"/>
    </w:r>
    <w:r>
      <w:rPr>
        <w:noProof/>
      </w:rPr>
      <w:drawing>
        <wp:inline distT="0" distB="0" distL="0" distR="0" wp14:anchorId="552C3DCA" wp14:editId="09BCCF5C">
          <wp:extent cx="1673981" cy="547084"/>
          <wp:effectExtent l="0" t="0" r="0" b="0"/>
          <wp:docPr id="2052152405" name="Picture 1" descr="Lifecycle Modeling Organizat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fecycle Modeling Organizati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12" cy="554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  <w:r w:rsidR="00FC509F">
      <w:tab/>
      <w:t xml:space="preserve">As of </w:t>
    </w:r>
    <w:r w:rsidR="00D90B92">
      <w:t>1</w:t>
    </w:r>
    <w:r w:rsidR="001C7B87">
      <w:t xml:space="preserve"> </w:t>
    </w:r>
    <w:r w:rsidR="00D90B92">
      <w:t>Ju</w:t>
    </w:r>
    <w:r w:rsidR="00630C48">
      <w:t>ly</w:t>
    </w:r>
    <w:r w:rsidR="00D90B92">
      <w:t xml:space="preserve"> </w:t>
    </w:r>
    <w:r w:rsidR="00B044DC">
      <w:t>202</w:t>
    </w:r>
    <w:r w:rsidR="00196489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19A3"/>
    <w:multiLevelType w:val="hybridMultilevel"/>
    <w:tmpl w:val="456E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2AE80">
      <w:start w:val="83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30C2"/>
    <w:multiLevelType w:val="multilevel"/>
    <w:tmpl w:val="7BC21F84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•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•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2" w15:restartNumberingAfterBreak="0">
    <w:nsid w:val="31D3231D"/>
    <w:multiLevelType w:val="hybridMultilevel"/>
    <w:tmpl w:val="6C92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5027A"/>
    <w:multiLevelType w:val="multilevel"/>
    <w:tmpl w:val="4F62D1D6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•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•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4" w15:restartNumberingAfterBreak="0">
    <w:nsid w:val="35BF30A6"/>
    <w:multiLevelType w:val="hybridMultilevel"/>
    <w:tmpl w:val="FBF4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31D98"/>
    <w:multiLevelType w:val="hybridMultilevel"/>
    <w:tmpl w:val="1BF4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92F66"/>
    <w:multiLevelType w:val="hybridMultilevel"/>
    <w:tmpl w:val="69DA4650"/>
    <w:lvl w:ilvl="0" w:tplc="31807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C396C"/>
    <w:multiLevelType w:val="hybridMultilevel"/>
    <w:tmpl w:val="4832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3164D"/>
    <w:multiLevelType w:val="hybridMultilevel"/>
    <w:tmpl w:val="58E2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13797">
    <w:abstractNumId w:val="1"/>
  </w:num>
  <w:num w:numId="2" w16cid:durableId="803278717">
    <w:abstractNumId w:val="3"/>
  </w:num>
  <w:num w:numId="3" w16cid:durableId="1117676231">
    <w:abstractNumId w:val="8"/>
  </w:num>
  <w:num w:numId="4" w16cid:durableId="911282147">
    <w:abstractNumId w:val="7"/>
  </w:num>
  <w:num w:numId="5" w16cid:durableId="127671557">
    <w:abstractNumId w:val="4"/>
  </w:num>
  <w:num w:numId="6" w16cid:durableId="1620598776">
    <w:abstractNumId w:val="5"/>
  </w:num>
  <w:num w:numId="7" w16cid:durableId="2068987638">
    <w:abstractNumId w:val="6"/>
  </w:num>
  <w:num w:numId="8" w16cid:durableId="359399830">
    <w:abstractNumId w:val="0"/>
  </w:num>
  <w:num w:numId="9" w16cid:durableId="13595420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rah Rudder">
    <w15:presenceInfo w15:providerId="AD" w15:userId="S::sarah.rudder@enolatech.com::686e44f2-4579-436a-8562-15623b034f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27"/>
    <w:rsid w:val="00000E3B"/>
    <w:rsid w:val="00004736"/>
    <w:rsid w:val="0001290B"/>
    <w:rsid w:val="00016744"/>
    <w:rsid w:val="00024EEE"/>
    <w:rsid w:val="000253DE"/>
    <w:rsid w:val="000304CE"/>
    <w:rsid w:val="0004732A"/>
    <w:rsid w:val="00073D11"/>
    <w:rsid w:val="00081D5B"/>
    <w:rsid w:val="0008714A"/>
    <w:rsid w:val="0009227E"/>
    <w:rsid w:val="00096F19"/>
    <w:rsid w:val="000A5F2B"/>
    <w:rsid w:val="000A755C"/>
    <w:rsid w:val="000B6A19"/>
    <w:rsid w:val="000B7CFE"/>
    <w:rsid w:val="000C2089"/>
    <w:rsid w:val="000E17C2"/>
    <w:rsid w:val="000E4367"/>
    <w:rsid w:val="00101CFB"/>
    <w:rsid w:val="00117455"/>
    <w:rsid w:val="00125888"/>
    <w:rsid w:val="00150022"/>
    <w:rsid w:val="00156C18"/>
    <w:rsid w:val="001604DB"/>
    <w:rsid w:val="0018023E"/>
    <w:rsid w:val="00185826"/>
    <w:rsid w:val="00190A80"/>
    <w:rsid w:val="00196489"/>
    <w:rsid w:val="001A162F"/>
    <w:rsid w:val="001A34C9"/>
    <w:rsid w:val="001C7B87"/>
    <w:rsid w:val="001D4E88"/>
    <w:rsid w:val="001D70FE"/>
    <w:rsid w:val="00216259"/>
    <w:rsid w:val="00225724"/>
    <w:rsid w:val="00241BB6"/>
    <w:rsid w:val="00246D7B"/>
    <w:rsid w:val="00247035"/>
    <w:rsid w:val="00280FBB"/>
    <w:rsid w:val="00292003"/>
    <w:rsid w:val="002A7EA7"/>
    <w:rsid w:val="002B0376"/>
    <w:rsid w:val="002B0853"/>
    <w:rsid w:val="002B1CF7"/>
    <w:rsid w:val="002C4213"/>
    <w:rsid w:val="002D2341"/>
    <w:rsid w:val="002D45D4"/>
    <w:rsid w:val="00303691"/>
    <w:rsid w:val="00324181"/>
    <w:rsid w:val="0032781C"/>
    <w:rsid w:val="003445AA"/>
    <w:rsid w:val="00346FA1"/>
    <w:rsid w:val="00357321"/>
    <w:rsid w:val="003834C0"/>
    <w:rsid w:val="003837FB"/>
    <w:rsid w:val="00396C48"/>
    <w:rsid w:val="003B1EA8"/>
    <w:rsid w:val="003B5AAC"/>
    <w:rsid w:val="003C19CB"/>
    <w:rsid w:val="003C5A79"/>
    <w:rsid w:val="003C6E9F"/>
    <w:rsid w:val="003E7912"/>
    <w:rsid w:val="003F0452"/>
    <w:rsid w:val="00432764"/>
    <w:rsid w:val="00462969"/>
    <w:rsid w:val="00475033"/>
    <w:rsid w:val="004941D2"/>
    <w:rsid w:val="004A3927"/>
    <w:rsid w:val="004B3028"/>
    <w:rsid w:val="004C4E11"/>
    <w:rsid w:val="004D264A"/>
    <w:rsid w:val="004D3B54"/>
    <w:rsid w:val="004E5E2D"/>
    <w:rsid w:val="0053095D"/>
    <w:rsid w:val="00531E58"/>
    <w:rsid w:val="0054025D"/>
    <w:rsid w:val="00567B01"/>
    <w:rsid w:val="00571FF6"/>
    <w:rsid w:val="00581532"/>
    <w:rsid w:val="00582AC4"/>
    <w:rsid w:val="005867CF"/>
    <w:rsid w:val="005A4BDC"/>
    <w:rsid w:val="005B408C"/>
    <w:rsid w:val="00600DFF"/>
    <w:rsid w:val="006010AD"/>
    <w:rsid w:val="006309F1"/>
    <w:rsid w:val="00630C48"/>
    <w:rsid w:val="006559EC"/>
    <w:rsid w:val="00693F93"/>
    <w:rsid w:val="00694B5D"/>
    <w:rsid w:val="006A1040"/>
    <w:rsid w:val="006A3C9C"/>
    <w:rsid w:val="006A4170"/>
    <w:rsid w:val="006D48C0"/>
    <w:rsid w:val="006E5F07"/>
    <w:rsid w:val="00703A51"/>
    <w:rsid w:val="00705BEA"/>
    <w:rsid w:val="007401E7"/>
    <w:rsid w:val="00752013"/>
    <w:rsid w:val="007608D5"/>
    <w:rsid w:val="0076234A"/>
    <w:rsid w:val="007623F0"/>
    <w:rsid w:val="00772686"/>
    <w:rsid w:val="007742A1"/>
    <w:rsid w:val="007828C0"/>
    <w:rsid w:val="00790A9A"/>
    <w:rsid w:val="00797958"/>
    <w:rsid w:val="007B03D4"/>
    <w:rsid w:val="007B4B0B"/>
    <w:rsid w:val="007B4C17"/>
    <w:rsid w:val="007C3E39"/>
    <w:rsid w:val="007D518E"/>
    <w:rsid w:val="007D7F2C"/>
    <w:rsid w:val="007E1858"/>
    <w:rsid w:val="007F1A4E"/>
    <w:rsid w:val="0080517F"/>
    <w:rsid w:val="00822F95"/>
    <w:rsid w:val="00823C0B"/>
    <w:rsid w:val="008268A0"/>
    <w:rsid w:val="00831A47"/>
    <w:rsid w:val="00846003"/>
    <w:rsid w:val="008505B0"/>
    <w:rsid w:val="0085410A"/>
    <w:rsid w:val="00861A4E"/>
    <w:rsid w:val="008633F7"/>
    <w:rsid w:val="008637DB"/>
    <w:rsid w:val="008711AC"/>
    <w:rsid w:val="00885BA8"/>
    <w:rsid w:val="00885DEC"/>
    <w:rsid w:val="00896458"/>
    <w:rsid w:val="008B7494"/>
    <w:rsid w:val="008C34E6"/>
    <w:rsid w:val="008E3414"/>
    <w:rsid w:val="008E387C"/>
    <w:rsid w:val="008E5C7C"/>
    <w:rsid w:val="00902679"/>
    <w:rsid w:val="00904190"/>
    <w:rsid w:val="00913CAA"/>
    <w:rsid w:val="00917ACB"/>
    <w:rsid w:val="00932D8F"/>
    <w:rsid w:val="00941EE9"/>
    <w:rsid w:val="00944167"/>
    <w:rsid w:val="009474E9"/>
    <w:rsid w:val="009503CE"/>
    <w:rsid w:val="0095326D"/>
    <w:rsid w:val="0095385D"/>
    <w:rsid w:val="00953B75"/>
    <w:rsid w:val="00956B68"/>
    <w:rsid w:val="00965FB8"/>
    <w:rsid w:val="009660F2"/>
    <w:rsid w:val="00966211"/>
    <w:rsid w:val="009717B9"/>
    <w:rsid w:val="00971AB2"/>
    <w:rsid w:val="00981DEF"/>
    <w:rsid w:val="00992025"/>
    <w:rsid w:val="009A490F"/>
    <w:rsid w:val="009B00A4"/>
    <w:rsid w:val="009B04F5"/>
    <w:rsid w:val="009B3C35"/>
    <w:rsid w:val="009E10F4"/>
    <w:rsid w:val="009E77C7"/>
    <w:rsid w:val="009F7272"/>
    <w:rsid w:val="00A03C24"/>
    <w:rsid w:val="00A23A73"/>
    <w:rsid w:val="00A25F28"/>
    <w:rsid w:val="00A26177"/>
    <w:rsid w:val="00A27E94"/>
    <w:rsid w:val="00A31013"/>
    <w:rsid w:val="00A3754D"/>
    <w:rsid w:val="00A37E8A"/>
    <w:rsid w:val="00A415A3"/>
    <w:rsid w:val="00A47E0C"/>
    <w:rsid w:val="00A613EE"/>
    <w:rsid w:val="00A80640"/>
    <w:rsid w:val="00A81043"/>
    <w:rsid w:val="00AA6B03"/>
    <w:rsid w:val="00AB433F"/>
    <w:rsid w:val="00AC0D7B"/>
    <w:rsid w:val="00AD317A"/>
    <w:rsid w:val="00AF4812"/>
    <w:rsid w:val="00B044DC"/>
    <w:rsid w:val="00B10248"/>
    <w:rsid w:val="00B10B6A"/>
    <w:rsid w:val="00B367E3"/>
    <w:rsid w:val="00B416F0"/>
    <w:rsid w:val="00B43993"/>
    <w:rsid w:val="00B46EEB"/>
    <w:rsid w:val="00B53624"/>
    <w:rsid w:val="00B57F42"/>
    <w:rsid w:val="00B70B89"/>
    <w:rsid w:val="00BA47DB"/>
    <w:rsid w:val="00BA74E0"/>
    <w:rsid w:val="00BE5762"/>
    <w:rsid w:val="00C0102D"/>
    <w:rsid w:val="00C07991"/>
    <w:rsid w:val="00C15900"/>
    <w:rsid w:val="00C2099E"/>
    <w:rsid w:val="00C258FC"/>
    <w:rsid w:val="00C55223"/>
    <w:rsid w:val="00C56BD3"/>
    <w:rsid w:val="00C57DCE"/>
    <w:rsid w:val="00C63E15"/>
    <w:rsid w:val="00C67F55"/>
    <w:rsid w:val="00C82452"/>
    <w:rsid w:val="00CB5D19"/>
    <w:rsid w:val="00CC3712"/>
    <w:rsid w:val="00CE4E00"/>
    <w:rsid w:val="00CE711B"/>
    <w:rsid w:val="00CF3871"/>
    <w:rsid w:val="00CF4E29"/>
    <w:rsid w:val="00CF6F68"/>
    <w:rsid w:val="00D02015"/>
    <w:rsid w:val="00D033DF"/>
    <w:rsid w:val="00D04D22"/>
    <w:rsid w:val="00D245CD"/>
    <w:rsid w:val="00D277D6"/>
    <w:rsid w:val="00D416BA"/>
    <w:rsid w:val="00D4365B"/>
    <w:rsid w:val="00D616E8"/>
    <w:rsid w:val="00D770C2"/>
    <w:rsid w:val="00D90B92"/>
    <w:rsid w:val="00D926AE"/>
    <w:rsid w:val="00DA4363"/>
    <w:rsid w:val="00DB56E7"/>
    <w:rsid w:val="00DE0EBD"/>
    <w:rsid w:val="00DE2D1C"/>
    <w:rsid w:val="00DE4705"/>
    <w:rsid w:val="00DE7831"/>
    <w:rsid w:val="00DF2E79"/>
    <w:rsid w:val="00DF508D"/>
    <w:rsid w:val="00E14EF8"/>
    <w:rsid w:val="00E160EA"/>
    <w:rsid w:val="00E21D6A"/>
    <w:rsid w:val="00E32B7B"/>
    <w:rsid w:val="00E43885"/>
    <w:rsid w:val="00E527B8"/>
    <w:rsid w:val="00E6305A"/>
    <w:rsid w:val="00E63FD4"/>
    <w:rsid w:val="00E66077"/>
    <w:rsid w:val="00E709E7"/>
    <w:rsid w:val="00E80404"/>
    <w:rsid w:val="00E849A7"/>
    <w:rsid w:val="00F07A9C"/>
    <w:rsid w:val="00F26BE0"/>
    <w:rsid w:val="00F40BD0"/>
    <w:rsid w:val="00F5037D"/>
    <w:rsid w:val="00F54238"/>
    <w:rsid w:val="00F55972"/>
    <w:rsid w:val="00F56FD1"/>
    <w:rsid w:val="00F6155F"/>
    <w:rsid w:val="00F70719"/>
    <w:rsid w:val="00F76A5A"/>
    <w:rsid w:val="00F81A27"/>
    <w:rsid w:val="00F81AA6"/>
    <w:rsid w:val="00FA528A"/>
    <w:rsid w:val="00FA53AE"/>
    <w:rsid w:val="00FB02D3"/>
    <w:rsid w:val="00FC0FC6"/>
    <w:rsid w:val="00FC509F"/>
    <w:rsid w:val="00FF4C9F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4E078"/>
  <w15:docId w15:val="{91FFB005-43C1-4C4A-82E3-C808B7FE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0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59" w:lineRule="auto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line="259" w:lineRule="auto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0" w:space="1" w:color="000000"/>
      </w:pBdr>
      <w:spacing w:after="20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before="60"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09F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C509F"/>
  </w:style>
  <w:style w:type="paragraph" w:styleId="Footer">
    <w:name w:val="footer"/>
    <w:basedOn w:val="Normal"/>
    <w:link w:val="FooterChar"/>
    <w:uiPriority w:val="99"/>
    <w:unhideWhenUsed/>
    <w:rsid w:val="00FC509F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C509F"/>
  </w:style>
  <w:style w:type="character" w:styleId="PageNumber">
    <w:name w:val="page number"/>
    <w:basedOn w:val="DefaultParagraphFont"/>
    <w:uiPriority w:val="99"/>
    <w:semiHidden/>
    <w:unhideWhenUsed/>
    <w:rsid w:val="00FC509F"/>
  </w:style>
  <w:style w:type="paragraph" w:styleId="ListParagraph">
    <w:name w:val="List Paragraph"/>
    <w:basedOn w:val="Normal"/>
    <w:uiPriority w:val="34"/>
    <w:qFormat/>
    <w:rsid w:val="009B3C35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0102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B02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2D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7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74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744"/>
    <w:rPr>
      <w:vertAlign w:val="superscript"/>
    </w:rPr>
  </w:style>
  <w:style w:type="paragraph" w:styleId="Revision">
    <w:name w:val="Revision"/>
    <w:hidden/>
    <w:uiPriority w:val="99"/>
    <w:semiHidden/>
    <w:rsid w:val="00E63F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D37D66-3642-ED4C-90DE-2896ABE1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Rudder</cp:lastModifiedBy>
  <cp:revision>3</cp:revision>
  <cp:lastPrinted>2025-07-01T20:25:00Z</cp:lastPrinted>
  <dcterms:created xsi:type="dcterms:W3CDTF">2025-07-01T20:29:00Z</dcterms:created>
  <dcterms:modified xsi:type="dcterms:W3CDTF">2025-07-01T20:30:00Z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2e5d6e-154c-45c3-9f4b-ad85d1717411_Enabled">
    <vt:lpwstr>true</vt:lpwstr>
  </property>
  <property fmtid="{D5CDD505-2E9C-101B-9397-08002B2CF9AE}" pid="3" name="MSIP_Label_f12e5d6e-154c-45c3-9f4b-ad85d1717411_SetDate">
    <vt:lpwstr>2025-05-14T20:09:09Z</vt:lpwstr>
  </property>
  <property fmtid="{D5CDD505-2E9C-101B-9397-08002B2CF9AE}" pid="4" name="MSIP_Label_f12e5d6e-154c-45c3-9f4b-ad85d1717411_Method">
    <vt:lpwstr>Standard</vt:lpwstr>
  </property>
  <property fmtid="{D5CDD505-2E9C-101B-9397-08002B2CF9AE}" pid="5" name="MSIP_Label_f12e5d6e-154c-45c3-9f4b-ad85d1717411_Name">
    <vt:lpwstr>defa4170-0d19-0005-0004-bc88714345d2</vt:lpwstr>
  </property>
  <property fmtid="{D5CDD505-2E9C-101B-9397-08002B2CF9AE}" pid="6" name="MSIP_Label_f12e5d6e-154c-45c3-9f4b-ad85d1717411_SiteId">
    <vt:lpwstr>4934428d-e2b4-4eb6-9df5-1790262dd848</vt:lpwstr>
  </property>
  <property fmtid="{D5CDD505-2E9C-101B-9397-08002B2CF9AE}" pid="7" name="MSIP_Label_f12e5d6e-154c-45c3-9f4b-ad85d1717411_ActionId">
    <vt:lpwstr>7a8c36cc-1476-48fb-ba23-f011a06f4ccf</vt:lpwstr>
  </property>
  <property fmtid="{D5CDD505-2E9C-101B-9397-08002B2CF9AE}" pid="8" name="MSIP_Label_f12e5d6e-154c-45c3-9f4b-ad85d1717411_ContentBits">
    <vt:lpwstr>0</vt:lpwstr>
  </property>
  <property fmtid="{D5CDD505-2E9C-101B-9397-08002B2CF9AE}" pid="9" name="MSIP_Label_f12e5d6e-154c-45c3-9f4b-ad85d1717411_Tag">
    <vt:lpwstr>10, 3, 0, 1</vt:lpwstr>
  </property>
</Properties>
</file>